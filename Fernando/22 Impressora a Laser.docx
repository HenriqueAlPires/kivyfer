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B86" w:rsidRPr="004E6498" w:rsidRDefault="002F0B86" w:rsidP="002F0B86">
      <w:pPr>
        <w:rPr>
          <w:b/>
          <w:rPrChange w:id="0" w:author="Pudim PC" w:date="2018-11-21T11:33:00Z">
            <w:rPr/>
          </w:rPrChange>
        </w:rPr>
      </w:pPr>
      <w:r w:rsidRPr="004E6498">
        <w:rPr>
          <w:b/>
          <w:rPrChange w:id="1" w:author="Pudim PC" w:date="2018-11-21T11:33:00Z">
            <w:rPr/>
          </w:rPrChange>
        </w:rPr>
        <w:t>22</w:t>
      </w:r>
      <w:del w:id="2" w:author="Pudim PC" w:date="2018-11-21T10:53:00Z">
        <w:r w:rsidRPr="004E6498" w:rsidDel="00B3449A">
          <w:rPr>
            <w:b/>
            <w:rPrChange w:id="3" w:author="Pudim PC" w:date="2018-11-21T11:33:00Z">
              <w:rPr/>
            </w:rPrChange>
          </w:rPr>
          <w:delText>)</w:delText>
        </w:r>
      </w:del>
      <w:r w:rsidRPr="004E6498">
        <w:rPr>
          <w:b/>
          <w:rPrChange w:id="4" w:author="Pudim PC" w:date="2018-11-21T11:33:00Z">
            <w:rPr/>
          </w:rPrChange>
        </w:rPr>
        <w:t xml:space="preserve"> Impressora a Laser</w:t>
      </w:r>
    </w:p>
    <w:p w:rsidR="00B3449A" w:rsidRPr="00B3449A" w:rsidRDefault="002F0B86" w:rsidP="002F0B86">
      <w:pPr>
        <w:rPr>
          <w:rPrChange w:id="5" w:author="Pudim PC" w:date="2018-11-21T11:00:00Z">
            <w:rPr/>
          </w:rPrChange>
        </w:rPr>
      </w:pPr>
      <w:del w:id="6" w:author="Pudim PC" w:date="2018-11-21T10:54:00Z">
        <w:r w:rsidDel="00B3449A">
          <w:tab/>
        </w:r>
      </w:del>
      <w:ins w:id="7" w:author="Pudim PC" w:date="2018-11-21T10:51:00Z">
        <w:r>
          <w:t xml:space="preserve"> </w:t>
        </w:r>
      </w:ins>
      <w:ins w:id="8" w:author="Pudim PC" w:date="2018-11-21T11:12:00Z">
        <w:r w:rsidR="00F93124">
          <w:tab/>
        </w:r>
      </w:ins>
      <w:r>
        <w:t>Impressora a Laser é um tipo de impressora que produz resultados de grande qualidade na impressão.</w:t>
      </w:r>
      <w:ins w:id="9" w:author="Pudim PC" w:date="2018-11-21T10:48:00Z">
        <w:r>
          <w:t xml:space="preserve"> </w:t>
        </w:r>
      </w:ins>
      <w:ins w:id="10" w:author="Pudim PC" w:date="2018-11-21T10:49:00Z">
        <w:r>
          <w:t>Ela se utiliza de raios laser modulados para impressão, e envia a informação para um tambor através dos raios.</w:t>
        </w:r>
      </w:ins>
      <w:ins w:id="11" w:author="Pudim PC" w:date="2018-11-21T10:52:00Z">
        <w:r>
          <w:t xml:space="preserve"> Quando apareceram no mercado, vieram com a promessa de impressões extremamente rápidas, e que iriam se tornar</w:t>
        </w:r>
      </w:ins>
      <w:ins w:id="12" w:author="Pudim PC" w:date="2018-11-21T10:53:00Z">
        <w:r>
          <w:t xml:space="preserve"> os novos produtos de impressão.</w:t>
        </w:r>
      </w:ins>
      <w:del w:id="13" w:author="Pudim PC" w:date="2018-11-21T10:48:00Z">
        <w:r w:rsidDel="002F0B86">
          <w:delText xml:space="preserve"> </w:delText>
        </w:r>
      </w:del>
    </w:p>
    <w:p w:rsidR="002F0B86" w:rsidRDefault="00F93124" w:rsidP="00F93124">
      <w:pPr>
        <w:rPr>
          <w:ins w:id="14" w:author="Pudim PC" w:date="2018-11-21T11:14:00Z"/>
        </w:rPr>
      </w:pPr>
      <w:ins w:id="15" w:author="Pudim PC" w:date="2018-11-21T11:12:00Z">
        <w:r>
          <w:tab/>
        </w:r>
      </w:ins>
      <w:del w:id="16" w:author="Pudim PC" w:date="2018-11-21T10:54:00Z">
        <w:r w:rsidR="002F0B86" w:rsidDel="00B3449A">
          <w:tab/>
        </w:r>
      </w:del>
      <w:r w:rsidR="002F0B86" w:rsidRPr="00F93124">
        <w:rPr>
          <w:rPrChange w:id="17" w:author="Pudim PC" w:date="2018-11-21T11:03:00Z">
            <w:rPr>
              <w:rFonts w:ascii="Verdana" w:hAnsi="Verdana"/>
              <w:color w:val="333333"/>
              <w:sz w:val="17"/>
              <w:szCs w:val="17"/>
              <w:shd w:val="clear" w:color="auto" w:fill="EFEFEF"/>
            </w:rPr>
          </w:rPrChange>
        </w:rPr>
        <w:t xml:space="preserve">Numa impressora a laser, a imagem a ser impressa em papel é primeiramente formada num cilindro, ou molde. Um feixe de raios laser gera cargas de eletricidade estática em algumas partes do cilindro. Ao ser passado no reservatório de toner, as partes carregadas do cilindro o atraem, formando um molde perfeito da imagem a ser impressa. Em seguida, o molde é prensado contra o papel, com a ajuda de um mecanismo chamado conjunto </w:t>
      </w:r>
      <w:proofErr w:type="spellStart"/>
      <w:r w:rsidR="002F0B86" w:rsidRPr="00F93124">
        <w:rPr>
          <w:rPrChange w:id="18" w:author="Pudim PC" w:date="2018-11-21T11:03:00Z">
            <w:rPr>
              <w:rFonts w:ascii="Verdana" w:hAnsi="Verdana"/>
              <w:color w:val="333333"/>
              <w:sz w:val="17"/>
              <w:szCs w:val="17"/>
              <w:shd w:val="clear" w:color="auto" w:fill="EFEFEF"/>
            </w:rPr>
          </w:rPrChange>
        </w:rPr>
        <w:t>fusor</w:t>
      </w:r>
      <w:proofErr w:type="spellEnd"/>
      <w:r w:rsidR="002F0B86" w:rsidRPr="00F93124">
        <w:rPr>
          <w:rPrChange w:id="19" w:author="Pudim PC" w:date="2018-11-21T11:03:00Z">
            <w:rPr>
              <w:rFonts w:ascii="Verdana" w:hAnsi="Verdana"/>
              <w:color w:val="333333"/>
              <w:sz w:val="17"/>
              <w:szCs w:val="17"/>
              <w:shd w:val="clear" w:color="auto" w:fill="EFEFEF"/>
            </w:rPr>
          </w:rPrChange>
        </w:rPr>
        <w:t>, sendo o toner transferido e gerando a página impressa. Além das impressoras a laser monocromáticas, temos também as coloridas, que usam quatro cores de toner para conseguir cores perfeitas.</w:t>
      </w:r>
    </w:p>
    <w:p w:rsidR="00D3685B" w:rsidRDefault="00D3685B" w:rsidP="00F93124">
      <w:pPr>
        <w:rPr>
          <w:ins w:id="20" w:author="Pudim PC" w:date="2018-11-21T11:14:00Z"/>
        </w:rPr>
      </w:pPr>
      <w:ins w:id="21" w:author="Pudim PC" w:date="2018-11-21T11:14:00Z">
        <w:r>
          <w:t>Principais especificações:</w:t>
        </w:r>
      </w:ins>
    </w:p>
    <w:p w:rsidR="00D3685B" w:rsidRDefault="00D3685B" w:rsidP="00F93124">
      <w:pPr>
        <w:rPr>
          <w:ins w:id="22" w:author="Pudim PC" w:date="2018-11-21T11:15:00Z"/>
        </w:rPr>
      </w:pPr>
      <w:ins w:id="23" w:author="Pudim PC" w:date="2018-11-21T11:14:00Z">
        <w:r>
          <w:t xml:space="preserve">- Fonte de alimentação: É um equipamento utilizado para </w:t>
        </w:r>
      </w:ins>
      <w:ins w:id="24" w:author="Pudim PC" w:date="2018-11-21T11:15:00Z">
        <w:r>
          <w:t xml:space="preserve">alimentar cargas elétricas. </w:t>
        </w:r>
      </w:ins>
    </w:p>
    <w:p w:rsidR="00D3685B" w:rsidRDefault="00D3685B" w:rsidP="00F93124">
      <w:pPr>
        <w:rPr>
          <w:ins w:id="25" w:author="Pudim PC" w:date="2018-11-21T11:16:00Z"/>
        </w:rPr>
      </w:pPr>
      <w:ins w:id="26" w:author="Pudim PC" w:date="2018-11-21T11:15:00Z">
        <w:r>
          <w:t xml:space="preserve">- Sistema de tração e transporte de papel: Utilizado para </w:t>
        </w:r>
      </w:ins>
      <w:ins w:id="27" w:author="Pudim PC" w:date="2018-11-21T11:16:00Z">
        <w:r>
          <w:t>transportar o papel até o toner onde será marcado, e depois até a saída da impressora.</w:t>
        </w:r>
      </w:ins>
    </w:p>
    <w:p w:rsidR="00D3685B" w:rsidRDefault="00D3685B" w:rsidP="00F93124">
      <w:pPr>
        <w:rPr>
          <w:ins w:id="28" w:author="Pudim PC" w:date="2018-11-21T11:18:00Z"/>
        </w:rPr>
      </w:pPr>
      <w:ins w:id="29" w:author="Pudim PC" w:date="2018-11-21T11:16:00Z">
        <w:r>
          <w:t xml:space="preserve">- Unidade Laser: </w:t>
        </w:r>
      </w:ins>
      <w:ins w:id="30" w:author="Pudim PC" w:date="2018-11-21T11:17:00Z">
        <w:r>
          <w:t>A parte da impressora que recebe informações sobre a impressão e gera eletricidade estática no cilindro</w:t>
        </w:r>
      </w:ins>
      <w:ins w:id="31" w:author="Pudim PC" w:date="2018-11-21T11:18:00Z">
        <w:r>
          <w:t>.</w:t>
        </w:r>
      </w:ins>
    </w:p>
    <w:p w:rsidR="00D3685B" w:rsidRDefault="00D3685B" w:rsidP="00F93124">
      <w:pPr>
        <w:rPr>
          <w:ins w:id="32" w:author="Pudim PC" w:date="2018-11-21T11:19:00Z"/>
        </w:rPr>
      </w:pPr>
      <w:ins w:id="33" w:author="Pudim PC" w:date="2018-11-21T11:18:00Z">
        <w:r>
          <w:t>- Cartucho de Toner: O cartucho de toner é onde a tinta em pó fica mantida, para garantir sua qualidade na hora da i</w:t>
        </w:r>
      </w:ins>
      <w:ins w:id="34" w:author="Pudim PC" w:date="2018-11-21T11:19:00Z">
        <w:r>
          <w:t>mpressão.</w:t>
        </w:r>
      </w:ins>
    </w:p>
    <w:p w:rsidR="00F93124" w:rsidRPr="00F93124" w:rsidRDefault="00D3685B" w:rsidP="00F93124">
      <w:pPr>
        <w:rPr>
          <w:ins w:id="35" w:author="Pudim PC" w:date="2018-11-21T11:02:00Z"/>
          <w:rPrChange w:id="36" w:author="Pudim PC" w:date="2018-11-21T11:03:00Z">
            <w:rPr>
              <w:ins w:id="37" w:author="Pudim PC" w:date="2018-11-21T11:02:00Z"/>
              <w:rFonts w:ascii="Verdana" w:hAnsi="Verdana"/>
              <w:color w:val="333333"/>
              <w:sz w:val="17"/>
              <w:szCs w:val="17"/>
              <w:shd w:val="clear" w:color="auto" w:fill="EFEFEF"/>
            </w:rPr>
          </w:rPrChange>
        </w:rPr>
        <w:pPrChange w:id="38" w:author="Pudim PC" w:date="2018-11-21T11:03:00Z">
          <w:pPr/>
        </w:pPrChange>
      </w:pPr>
      <w:ins w:id="39" w:author="Pudim PC" w:date="2018-11-21T11:19:00Z">
        <w:r>
          <w:t xml:space="preserve">- Unidade </w:t>
        </w:r>
        <w:proofErr w:type="spellStart"/>
        <w:r>
          <w:t>Fusora</w:t>
        </w:r>
        <w:proofErr w:type="spellEnd"/>
        <w:r>
          <w:t xml:space="preserve">: </w:t>
        </w:r>
      </w:ins>
      <w:ins w:id="40" w:author="Pudim PC" w:date="2018-11-21T11:21:00Z">
        <w:r>
          <w:t>É responsável pelo processo</w:t>
        </w:r>
      </w:ins>
      <w:ins w:id="41" w:author="Pudim PC" w:date="2018-11-21T11:22:00Z">
        <w:r>
          <w:t xml:space="preserve"> onde o toner se une ao papel. A peça é importante pois define a qualidade da impressão.</w:t>
        </w:r>
      </w:ins>
    </w:p>
    <w:p w:rsidR="00F93124" w:rsidRDefault="00F93124" w:rsidP="00F93124">
      <w:pPr>
        <w:rPr>
          <w:ins w:id="42" w:author="Pudim PC" w:date="2018-11-21T11:07:00Z"/>
          <w:rFonts w:ascii="Arial" w:hAnsi="Arial" w:cs="Arial"/>
          <w:sz w:val="20"/>
          <w:szCs w:val="20"/>
          <w:shd w:val="clear" w:color="auto" w:fill="FFFFFF"/>
        </w:rPr>
      </w:pPr>
      <w:ins w:id="43" w:author="Pudim PC" w:date="2018-11-21T11:05:00Z">
        <w:r>
          <w:rPr>
            <w:rFonts w:ascii="Arial" w:hAnsi="Arial" w:cs="Arial"/>
            <w:sz w:val="20"/>
            <w:szCs w:val="20"/>
            <w:shd w:val="clear" w:color="auto" w:fill="FFFFFF"/>
          </w:rPr>
          <w:t xml:space="preserve">Os preços das impressoras variam bastante de acordo com suas especificações, a impressora de menor </w:t>
        </w:r>
      </w:ins>
      <w:ins w:id="44" w:author="Pudim PC" w:date="2018-11-21T11:06:00Z">
        <w:r>
          <w:rPr>
            <w:rFonts w:ascii="Arial" w:hAnsi="Arial" w:cs="Arial"/>
            <w:sz w:val="20"/>
            <w:szCs w:val="20"/>
            <w:shd w:val="clear" w:color="auto" w:fill="FFFFFF"/>
          </w:rPr>
          <w:t>preço disponível no mercado custa R$ 359,90, enquanto a de maior preço custa R$</w:t>
        </w:r>
      </w:ins>
      <w:ins w:id="45" w:author="Pudim PC" w:date="2018-11-21T11:07:00Z">
        <w:r>
          <w:rPr>
            <w:rFonts w:ascii="Arial" w:hAnsi="Arial" w:cs="Arial"/>
            <w:sz w:val="20"/>
            <w:szCs w:val="20"/>
            <w:shd w:val="clear" w:color="auto" w:fill="FFFFFF"/>
          </w:rPr>
          <w:t xml:space="preserve"> 39.657,80. </w:t>
        </w:r>
      </w:ins>
    </w:p>
    <w:p w:rsidR="00F93124" w:rsidRPr="004E6498" w:rsidDel="004E6498" w:rsidRDefault="00F93124" w:rsidP="00F93124">
      <w:pPr>
        <w:rPr>
          <w:del w:id="46" w:author="Pudim PC" w:date="2018-11-21T11:24:00Z"/>
          <w:b/>
          <w:u w:val="single"/>
          <w:rPrChange w:id="47" w:author="Pudim PC" w:date="2018-11-21T11:33:00Z">
            <w:rPr>
              <w:del w:id="48" w:author="Pudim PC" w:date="2018-11-21T11:24:00Z"/>
            </w:rPr>
          </w:rPrChange>
        </w:rPr>
        <w:pPrChange w:id="49" w:author="Pudim PC" w:date="2018-11-21T11:03:00Z">
          <w:pPr/>
        </w:pPrChange>
      </w:pPr>
    </w:p>
    <w:p w:rsidR="002F0B86" w:rsidRPr="004E6498" w:rsidRDefault="002F0B86" w:rsidP="002F0B86">
      <w:pPr>
        <w:rPr>
          <w:ins w:id="50" w:author="Pudim PC" w:date="2018-11-21T11:24:00Z"/>
          <w:b/>
          <w:rPrChange w:id="51" w:author="Pudim PC" w:date="2018-11-21T11:33:00Z">
            <w:rPr>
              <w:ins w:id="52" w:author="Pudim PC" w:date="2018-11-21T11:24:00Z"/>
            </w:rPr>
          </w:rPrChange>
        </w:rPr>
      </w:pPr>
      <w:r w:rsidRPr="004E6498">
        <w:rPr>
          <w:b/>
          <w:rPrChange w:id="53" w:author="Pudim PC" w:date="2018-11-21T11:33:00Z">
            <w:rPr/>
          </w:rPrChange>
        </w:rPr>
        <w:t>23) Scanner</w:t>
      </w:r>
    </w:p>
    <w:p w:rsidR="004E6498" w:rsidRDefault="004E6498" w:rsidP="002F0B86">
      <w:pPr>
        <w:rPr>
          <w:ins w:id="54" w:author="Pudim PC" w:date="2018-11-21T11:25:00Z"/>
        </w:rPr>
      </w:pPr>
      <w:ins w:id="55" w:author="Pudim PC" w:date="2018-11-21T11:24:00Z">
        <w:r>
          <w:tab/>
        </w:r>
        <w:r w:rsidRPr="004E6498">
          <w:rPr>
            <w:rPrChange w:id="56" w:author="Pudim PC" w:date="2018-11-21T11:25:00Z">
              <w:rPr>
                <w:rFonts w:ascii="Arial" w:hAnsi="Arial" w:cs="Arial"/>
                <w:color w:val="222222"/>
                <w:shd w:val="clear" w:color="auto" w:fill="FFFFFF"/>
              </w:rPr>
            </w:rPrChange>
          </w:rPr>
          <w:t xml:space="preserve">Um </w:t>
        </w:r>
        <w:r w:rsidRPr="004E6498">
          <w:rPr>
            <w:rPrChange w:id="57" w:author="Pudim PC" w:date="2018-11-21T11:25:00Z">
              <w:rPr>
                <w:rFonts w:ascii="Arial" w:hAnsi="Arial" w:cs="Arial"/>
                <w:b/>
                <w:bCs/>
                <w:color w:val="222222"/>
                <w:shd w:val="clear" w:color="auto" w:fill="FFFFFF"/>
              </w:rPr>
            </w:rPrChange>
          </w:rPr>
          <w:t>scanner</w:t>
        </w:r>
      </w:ins>
      <w:ins w:id="58" w:author="Pudim PC" w:date="2018-11-21T11:25:00Z">
        <w:r>
          <w:t xml:space="preserve"> </w:t>
        </w:r>
      </w:ins>
      <w:ins w:id="59" w:author="Pudim PC" w:date="2018-11-21T11:24:00Z">
        <w:r w:rsidRPr="004E6498">
          <w:rPr>
            <w:rPrChange w:id="60" w:author="Pudim PC" w:date="2018-11-21T11:25:00Z">
              <w:rPr>
                <w:rFonts w:ascii="Arial" w:hAnsi="Arial" w:cs="Arial"/>
                <w:color w:val="222222"/>
                <w:shd w:val="clear" w:color="auto" w:fill="FFFFFF"/>
              </w:rPr>
            </w:rPrChange>
          </w:rPr>
          <w:t>é um periférico de entrada responsável por digitalizar imagens, fotos e textos impressos para o computador, um processo inverso ao da impressora. Ele faz varreduras na imagem física gerando impulsos elétricos através de um captador de reflexos.</w:t>
        </w:r>
      </w:ins>
    </w:p>
    <w:p w:rsidR="004E6498" w:rsidRDefault="004E6498" w:rsidP="002F0B86">
      <w:pPr>
        <w:rPr>
          <w:ins w:id="61" w:author="Pudim PC" w:date="2018-11-21T11:30:00Z"/>
        </w:rPr>
      </w:pPr>
      <w:ins w:id="62" w:author="Pudim PC" w:date="2018-11-21T11:25:00Z">
        <w:r>
          <w:tab/>
        </w:r>
      </w:ins>
      <w:ins w:id="63" w:author="Pudim PC" w:date="2018-11-21T11:26:00Z">
        <w:r>
          <w:t>Existem diversão opções de scanner, como os scanners de mesa</w:t>
        </w:r>
      </w:ins>
      <w:ins w:id="64" w:author="Pudim PC" w:date="2018-11-21T11:27:00Z">
        <w:r>
          <w:t>, mais conhecidos pelo termo técnico “</w:t>
        </w:r>
        <w:proofErr w:type="spellStart"/>
        <w:r>
          <w:t>flatbed</w:t>
        </w:r>
        <w:proofErr w:type="spellEnd"/>
        <w:r>
          <w:t>”</w:t>
        </w:r>
      </w:ins>
      <w:ins w:id="65" w:author="Pudim PC" w:date="2018-11-21T11:26:00Z">
        <w:r>
          <w:t>, que são o formato mais t</w:t>
        </w:r>
      </w:ins>
      <w:ins w:id="66" w:author="Pudim PC" w:date="2018-11-21T11:27:00Z">
        <w:r>
          <w:t>radicional e possu</w:t>
        </w:r>
      </w:ins>
      <w:ins w:id="67" w:author="Pudim PC" w:date="2018-11-21T11:28:00Z">
        <w:r>
          <w:t>em</w:t>
        </w:r>
      </w:ins>
      <w:ins w:id="68" w:author="Pudim PC" w:date="2018-11-21T11:27:00Z">
        <w:r>
          <w:t xml:space="preserve"> mais </w:t>
        </w:r>
      </w:ins>
      <w:ins w:id="69" w:author="Pudim PC" w:date="2018-11-21T11:29:00Z">
        <w:r>
          <w:t>potência</w:t>
        </w:r>
      </w:ins>
      <w:ins w:id="70" w:author="Pudim PC" w:date="2018-11-21T11:27:00Z">
        <w:r>
          <w:t xml:space="preserve"> por ser o único foco do</w:t>
        </w:r>
      </w:ins>
      <w:ins w:id="71" w:author="Pudim PC" w:date="2018-11-21T11:28:00Z">
        <w:r>
          <w:t>s produtos. Scanners de impressoras multifuncionais, é basicamente uma impressora em conjunto com um scanner e uma copiadora, é a opção mais econômica em termo das</w:t>
        </w:r>
      </w:ins>
      <w:ins w:id="72" w:author="Pudim PC" w:date="2018-11-21T11:29:00Z">
        <w:r>
          <w:t xml:space="preserve"> três atividades. Scanner </w:t>
        </w:r>
        <w:proofErr w:type="spellStart"/>
        <w:r>
          <w:t>Sheet</w:t>
        </w:r>
        <w:proofErr w:type="spellEnd"/>
        <w:r>
          <w:t xml:space="preserve">-feed, sem um nome </w:t>
        </w:r>
        <w:proofErr w:type="gramStart"/>
        <w:r>
          <w:t>especifico</w:t>
        </w:r>
        <w:proofErr w:type="gramEnd"/>
        <w:r>
          <w:t xml:space="preserve"> no Brasil, é comumente chamado de scanner vertical, são compactos porém possuem preços mais elevados. Scanner Portáti</w:t>
        </w:r>
      </w:ins>
      <w:ins w:id="73" w:author="Pudim PC" w:date="2018-11-21T11:30:00Z">
        <w:r>
          <w:t>l, também chamado de scanner de mão, são os menores tipos de scanner disponíveis no mercado, sua resolução não é das melhores, porém ainda cumprem o desejado.</w:t>
        </w:r>
      </w:ins>
    </w:p>
    <w:p w:rsidR="004E6498" w:rsidRDefault="004E6498" w:rsidP="004E6498">
      <w:pPr>
        <w:rPr>
          <w:ins w:id="74" w:author="Pudim PC" w:date="2018-11-21T11:33:00Z"/>
        </w:rPr>
      </w:pPr>
      <w:ins w:id="75" w:author="Pudim PC" w:date="2018-11-21T11:33:00Z">
        <w:r w:rsidRPr="004E6498">
          <w:rPr>
            <w:rPrChange w:id="76" w:author="Pudim PC" w:date="2018-11-21T11:33:00Z">
              <w:rPr>
                <w:shd w:val="clear" w:color="auto" w:fill="FEFFFF"/>
              </w:rPr>
            </w:rPrChange>
          </w:rPr>
          <w:lastRenderedPageBreak/>
          <w:t xml:space="preserve">Todos os scanners se baseiam no </w:t>
        </w:r>
        <w:r w:rsidRPr="004E6498">
          <w:rPr>
            <w:rPrChange w:id="77" w:author="Pudim PC" w:date="2018-11-21T11:33:00Z">
              <w:rPr/>
            </w:rPrChange>
          </w:rPr>
          <w:t>princípio</w:t>
        </w:r>
        <w:r w:rsidRPr="004E6498">
          <w:rPr>
            <w:rPrChange w:id="78" w:author="Pudim PC" w:date="2018-11-21T11:33:00Z">
              <w:rPr>
                <w:shd w:val="clear" w:color="auto" w:fill="FEFFFF"/>
              </w:rPr>
            </w:rPrChange>
          </w:rPr>
          <w:t xml:space="preserve"> da refletância da luz, que consiste em posicionar a imagem de forma que uma luz a ilumine. Um sensor capta a luz refletida pela figura, formando assim uma imagem digital. Os scanners mais simples usam lâmpada fluorescente para iluminar a imagem, </w:t>
        </w:r>
        <w:r w:rsidRPr="004E6498">
          <w:rPr>
            <w:rPrChange w:id="79" w:author="Pudim PC" w:date="2018-11-21T11:33:00Z">
              <w:rPr/>
            </w:rPrChange>
          </w:rPr>
          <w:t>enquanto</w:t>
        </w:r>
        <w:r w:rsidRPr="004E6498">
          <w:rPr>
            <w:rPrChange w:id="80" w:author="Pudim PC" w:date="2018-11-21T11:33:00Z">
              <w:rPr>
                <w:shd w:val="clear" w:color="auto" w:fill="FEFFFF"/>
              </w:rPr>
            </w:rPrChange>
          </w:rPr>
          <w:t xml:space="preserve"> os mais sofisticados usam uma lâmpada do tipo catodo-frio. No entanto, um outro fator determinante para a qualidade de imagens escaneadas, é o sensor.</w:t>
        </w:r>
      </w:ins>
    </w:p>
    <w:p w:rsidR="004E6498" w:rsidRDefault="004E6498" w:rsidP="004E6498">
      <w:pPr>
        <w:rPr>
          <w:ins w:id="81" w:author="Pudim PC" w:date="2018-11-21T11:34:00Z"/>
        </w:rPr>
      </w:pPr>
      <w:ins w:id="82" w:author="Pudim PC" w:date="2018-11-21T11:33:00Z">
        <w:r>
          <w:t>Principais Especificações</w:t>
        </w:r>
      </w:ins>
      <w:ins w:id="83" w:author="Pudim PC" w:date="2018-11-21T11:34:00Z">
        <w:r>
          <w:t xml:space="preserve">: </w:t>
        </w:r>
      </w:ins>
    </w:p>
    <w:p w:rsidR="004E6498" w:rsidRDefault="004E6498" w:rsidP="004E6498">
      <w:pPr>
        <w:rPr>
          <w:ins w:id="84" w:author="Pudim PC" w:date="2018-11-21T11:35:00Z"/>
        </w:rPr>
      </w:pPr>
      <w:ins w:id="85" w:author="Pudim PC" w:date="2018-11-21T11:34:00Z">
        <w:r>
          <w:t>-Tipo do Scanner: Pode ser</w:t>
        </w:r>
        <w:r w:rsidR="00F42ECC">
          <w:t xml:space="preserve"> de mesa, </w:t>
        </w:r>
      </w:ins>
      <w:ins w:id="86" w:author="Pudim PC" w:date="2018-11-21T11:35:00Z">
        <w:r w:rsidR="00F42ECC">
          <w:t xml:space="preserve">multifuncional, </w:t>
        </w:r>
        <w:proofErr w:type="spellStart"/>
        <w:r w:rsidR="00F42ECC">
          <w:t>sheet</w:t>
        </w:r>
        <w:proofErr w:type="spellEnd"/>
        <w:r w:rsidR="00F42ECC">
          <w:t>-feed ou portátil.</w:t>
        </w:r>
      </w:ins>
    </w:p>
    <w:p w:rsidR="00F42ECC" w:rsidRDefault="00F42ECC" w:rsidP="004E6498">
      <w:pPr>
        <w:rPr>
          <w:ins w:id="87" w:author="Pudim PC" w:date="2018-11-21T11:36:00Z"/>
        </w:rPr>
      </w:pPr>
      <w:ins w:id="88" w:author="Pudim PC" w:date="2018-11-21T11:35:00Z">
        <w:r>
          <w:t xml:space="preserve">- Dispositivo Fotoelétrico: </w:t>
        </w:r>
      </w:ins>
      <w:ins w:id="89" w:author="Pudim PC" w:date="2018-11-21T11:36:00Z">
        <w:r>
          <w:t>Converte o sinal luminoso em um sinal elétrico que possa ser processado por um circuito eletrônico</w:t>
        </w:r>
      </w:ins>
    </w:p>
    <w:p w:rsidR="00F42ECC" w:rsidRDefault="00F42ECC" w:rsidP="004E6498">
      <w:pPr>
        <w:rPr>
          <w:ins w:id="90" w:author="Pudim PC" w:date="2018-11-21T11:37:00Z"/>
        </w:rPr>
      </w:pPr>
      <w:ins w:id="91" w:author="Pudim PC" w:date="2018-11-21T11:36:00Z">
        <w:r>
          <w:t xml:space="preserve">- Resolução de escaneamento: </w:t>
        </w:r>
      </w:ins>
      <w:ins w:id="92" w:author="Pudim PC" w:date="2018-11-21T11:37:00Z">
        <w:r>
          <w:t>É a resolução que o scanner pode ler a imagem.</w:t>
        </w:r>
      </w:ins>
    </w:p>
    <w:p w:rsidR="00F42ECC" w:rsidRDefault="00F42ECC" w:rsidP="004E6498">
      <w:pPr>
        <w:rPr>
          <w:ins w:id="93" w:author="Pudim PC" w:date="2018-11-21T11:37:00Z"/>
        </w:rPr>
      </w:pPr>
      <w:ins w:id="94" w:author="Pudim PC" w:date="2018-11-21T11:37:00Z">
        <w:r>
          <w:t>- Resolução de saída: É a faixa de resoluções que o scanner pode reproduzir a imagem.</w:t>
        </w:r>
      </w:ins>
    </w:p>
    <w:p w:rsidR="00F42ECC" w:rsidRDefault="00F42ECC" w:rsidP="004E6498">
      <w:pPr>
        <w:rPr>
          <w:ins w:id="95" w:author="Pudim PC" w:date="2018-11-21T11:37:00Z"/>
        </w:rPr>
      </w:pPr>
      <w:ins w:id="96" w:author="Pudim PC" w:date="2018-11-21T11:38:00Z">
        <w:r>
          <w:t>- Interface: Como o scanner se comunica com outros circuitos eletrônicos.</w:t>
        </w:r>
      </w:ins>
    </w:p>
    <w:p w:rsidR="00F42ECC" w:rsidRPr="004E6498" w:rsidRDefault="00F42ECC" w:rsidP="004E6498">
      <w:pPr>
        <w:rPr>
          <w:rPrChange w:id="97" w:author="Pudim PC" w:date="2018-11-21T11:33:00Z">
            <w:rPr/>
          </w:rPrChange>
        </w:rPr>
        <w:pPrChange w:id="98" w:author="Pudim PC" w:date="2018-11-21T11:33:00Z">
          <w:pPr/>
        </w:pPrChange>
      </w:pPr>
    </w:p>
    <w:p w:rsidR="005D5DB3" w:rsidRPr="00F42ECC" w:rsidRDefault="002F0B86" w:rsidP="00F42ECC">
      <w:pPr>
        <w:rPr>
          <w:ins w:id="99" w:author="Pudim PC" w:date="2018-11-21T11:43:00Z"/>
          <w:rPrChange w:id="100" w:author="Pudim PC" w:date="2018-11-21T11:43:00Z">
            <w:rPr>
              <w:ins w:id="101" w:author="Pudim PC" w:date="2018-11-21T11:43:00Z"/>
              <w:rFonts w:ascii="Helvetica" w:hAnsi="Helvetica" w:cs="Helvetica"/>
              <w:sz w:val="30"/>
              <w:szCs w:val="30"/>
            </w:rPr>
          </w:rPrChange>
        </w:rPr>
        <w:pPrChange w:id="102" w:author="Pudim PC" w:date="2018-11-21T11:43:00Z">
          <w:pPr>
            <w:pStyle w:val="NormalWeb"/>
            <w:shd w:val="clear" w:color="auto" w:fill="FCFCFC"/>
          </w:pPr>
        </w:pPrChange>
      </w:pPr>
      <w:bookmarkStart w:id="103" w:name="_GoBack"/>
      <w:bookmarkEnd w:id="103"/>
      <w:del w:id="104" w:author="Pudim PC" w:date="2018-11-21T12:38:00Z">
        <w:r w:rsidDel="00857C37">
          <w:delText xml:space="preserve">24) </w:delText>
        </w:r>
      </w:del>
      <w:del w:id="105" w:author="Pudim PC" w:date="2018-11-21T11:39:00Z">
        <w:r w:rsidDel="00F42ECC">
          <w:delText>Rede Local</w:delText>
        </w:r>
      </w:del>
    </w:p>
    <w:p w:rsidR="00F42ECC" w:rsidRDefault="00F42ECC" w:rsidP="002F0B86">
      <w:pPr>
        <w:rPr>
          <w:ins w:id="106" w:author="Pudim PC" w:date="2018-11-21T11:39:00Z"/>
        </w:rPr>
      </w:pPr>
    </w:p>
    <w:p w:rsidR="00F42ECC" w:rsidRDefault="00F42ECC" w:rsidP="002F0B86">
      <w:ins w:id="107" w:author="Pudim PC" w:date="2018-11-21T11:39:00Z">
        <w:r>
          <w:tab/>
        </w:r>
      </w:ins>
    </w:p>
    <w:p w:rsidR="005D5DB3" w:rsidDel="00A82FFF" w:rsidRDefault="00A82FFF" w:rsidP="002F0B86">
      <w:pPr>
        <w:rPr>
          <w:del w:id="108" w:author="Pudim PC" w:date="2018-11-21T12:22:00Z"/>
        </w:rPr>
      </w:pPr>
      <w:ins w:id="109" w:author="Pudim PC" w:date="2018-11-21T12:22:00Z">
        <w:r>
          <w:t xml:space="preserve">Nova Tecnologia: </w:t>
        </w:r>
      </w:ins>
      <w:del w:id="110" w:author="Pudim PC" w:date="2018-11-21T12:22:00Z">
        <w:r w:rsidR="002F0B86" w:rsidDel="00A82FFF">
          <w:delText>25) Vídeo Gráfico</w:delText>
        </w:r>
      </w:del>
    </w:p>
    <w:p w:rsidR="00A82FFF" w:rsidRDefault="00A82FFF" w:rsidP="002F0B86">
      <w:pPr>
        <w:rPr>
          <w:ins w:id="111" w:author="Pudim PC" w:date="2018-11-21T12:23:00Z"/>
        </w:rPr>
      </w:pPr>
    </w:p>
    <w:p w:rsidR="00A82FFF" w:rsidRDefault="00A82FFF" w:rsidP="002F0B86">
      <w:pPr>
        <w:rPr>
          <w:ins w:id="112" w:author="Pudim PC" w:date="2018-11-21T12:23:00Z"/>
        </w:rPr>
      </w:pPr>
      <w:ins w:id="113" w:author="Pudim PC" w:date="2018-11-21T12:23:00Z">
        <w:r>
          <w:t>SSD</w:t>
        </w:r>
      </w:ins>
    </w:p>
    <w:p w:rsidR="00A82FFF" w:rsidRDefault="00A82FFF" w:rsidP="002F0B86">
      <w:pPr>
        <w:rPr>
          <w:ins w:id="114" w:author="Pudim PC" w:date="2018-11-21T12:26:00Z"/>
        </w:rPr>
      </w:pPr>
      <w:ins w:id="115" w:author="Pudim PC" w:date="2018-11-21T12:24:00Z">
        <w:r>
          <w:t xml:space="preserve">Os </w:t>
        </w:r>
        <w:proofErr w:type="spellStart"/>
        <w:r>
          <w:t>SSDs</w:t>
        </w:r>
        <w:proofErr w:type="spellEnd"/>
        <w:r>
          <w:t xml:space="preserve"> são os sucessores dos HDS, ao invés de utilizar uma fita magnética para escrev</w:t>
        </w:r>
      </w:ins>
      <w:ins w:id="116" w:author="Pudim PC" w:date="2018-11-21T12:25:00Z">
        <w:r>
          <w:t>er os dados, os dados são guardados por meio de eletricidade, ou seja, todos os dados são guardados na memória flash do SSD por meio de impulsos elétricos, tornando as operações de escrita e leitura mais</w:t>
        </w:r>
      </w:ins>
      <w:ins w:id="117" w:author="Pudim PC" w:date="2018-11-21T12:26:00Z">
        <w:r>
          <w:t xml:space="preserve"> rápidas, além de deixar o drive mais silencioso e resistente a vibrações e quedas.</w:t>
        </w:r>
      </w:ins>
    </w:p>
    <w:p w:rsidR="00A82FFF" w:rsidRDefault="00A82FFF" w:rsidP="002F0B86">
      <w:pPr>
        <w:rPr>
          <w:ins w:id="118" w:author="Pudim PC" w:date="2018-11-21T12:29:00Z"/>
        </w:rPr>
      </w:pPr>
      <w:ins w:id="119" w:author="Pudim PC" w:date="2018-11-21T12:26:00Z">
        <w:r>
          <w:t>A memóri</w:t>
        </w:r>
      </w:ins>
      <w:ins w:id="120" w:author="Pudim PC" w:date="2018-11-21T12:27:00Z">
        <w:r>
          <w:t xml:space="preserve">a flash de um SSD pode trabalhar de maneiro síncrona ou assíncrona.  A memória síncrona é mais cara e oferece melhor desempenho para manipular dados que não </w:t>
        </w:r>
      </w:ins>
      <w:ins w:id="121" w:author="Pudim PC" w:date="2018-11-21T12:28:00Z">
        <w:r>
          <w:t xml:space="preserve">podem ser comprimidos, como músicas, fotos e vídeos. Já a memória assíncrona é menos cara e não possui uma performance tão boa para gravar dados que não são comprimidos. Normalmente a memória síncrona consegue alcançar uma taxa de transferência </w:t>
        </w:r>
      </w:ins>
      <w:ins w:id="122" w:author="Pudim PC" w:date="2018-11-21T12:29:00Z">
        <w:r>
          <w:t>duas vezes maior que a memoria assíncrona para arquivos de áudio e vídeo.</w:t>
        </w:r>
      </w:ins>
    </w:p>
    <w:p w:rsidR="00857C37" w:rsidRDefault="00857C37" w:rsidP="002F0B86">
      <w:pPr>
        <w:rPr>
          <w:ins w:id="123" w:author="Pudim PC" w:date="2018-11-21T12:33:00Z"/>
        </w:rPr>
      </w:pPr>
      <w:ins w:id="124" w:author="Pudim PC" w:date="2018-11-21T12:29:00Z">
        <w:r>
          <w:t>O SSD possui</w:t>
        </w:r>
      </w:ins>
      <w:ins w:id="125" w:author="Pudim PC" w:date="2018-11-21T12:30:00Z">
        <w:r>
          <w:t xml:space="preserve"> dois componentes básicos, sendo eles a memória flash e o controlador</w:t>
        </w:r>
      </w:ins>
      <w:ins w:id="126" w:author="Pudim PC" w:date="2018-11-21T12:31:00Z">
        <w:r>
          <w:t>.</w:t>
        </w:r>
      </w:ins>
      <w:ins w:id="127" w:author="Pudim PC" w:date="2018-11-21T12:30:00Z">
        <w:r>
          <w:t xml:space="preserve"> </w:t>
        </w:r>
      </w:ins>
      <w:ins w:id="128" w:author="Pudim PC" w:date="2018-11-21T12:31:00Z">
        <w:r>
          <w:t>A</w:t>
        </w:r>
      </w:ins>
      <w:ins w:id="129" w:author="Pudim PC" w:date="2018-11-21T12:30:00Z">
        <w:r>
          <w:t xml:space="preserve"> memória flash guarda todos os arquivos, e diferente do HD, não precisa de motores ou partes móveis para funcionar. E transmite e recebe todas as informações por meio de </w:t>
        </w:r>
      </w:ins>
      <w:ins w:id="130" w:author="Pudim PC" w:date="2018-11-21T12:31:00Z">
        <w:r>
          <w:t>eletricidade. O controlador gerencia a troca de dados entre o computador e a memória flash, e é formado por um processador que executa diversas tarefas no drive</w:t>
        </w:r>
      </w:ins>
      <w:ins w:id="131" w:author="Pudim PC" w:date="2018-11-21T12:32:00Z">
        <w:r>
          <w:t>, como gerenciar o cache de leitura e escrita dos arquivos, criptografar informações e mapear partes defeituosas do produto.</w:t>
        </w:r>
      </w:ins>
    </w:p>
    <w:p w:rsidR="00857C37" w:rsidRDefault="00857C37" w:rsidP="002F0B86">
      <w:pPr>
        <w:rPr>
          <w:ins w:id="132" w:author="Pudim PC" w:date="2018-11-21T12:34:00Z"/>
        </w:rPr>
      </w:pPr>
      <w:ins w:id="133" w:author="Pudim PC" w:date="2018-11-21T12:33:00Z">
        <w:r>
          <w:t>Principais especificações:</w:t>
        </w:r>
      </w:ins>
    </w:p>
    <w:p w:rsidR="00857C37" w:rsidRDefault="00857C37" w:rsidP="002F0B86">
      <w:pPr>
        <w:rPr>
          <w:ins w:id="134" w:author="Pudim PC" w:date="2018-11-21T12:35:00Z"/>
        </w:rPr>
      </w:pPr>
      <w:ins w:id="135" w:author="Pudim PC" w:date="2018-11-21T12:37:00Z">
        <w:r>
          <w:t xml:space="preserve">- </w:t>
        </w:r>
      </w:ins>
      <w:ins w:id="136" w:author="Pudim PC" w:date="2018-11-21T12:34:00Z">
        <w:r>
          <w:t xml:space="preserve">Taxa de transferência: É a velocidade que </w:t>
        </w:r>
      </w:ins>
      <w:ins w:id="137" w:author="Pudim PC" w:date="2018-11-21T12:35:00Z">
        <w:r>
          <w:t>consegue ler ou receber arquivos.</w:t>
        </w:r>
      </w:ins>
    </w:p>
    <w:p w:rsidR="00857C37" w:rsidRDefault="00857C37" w:rsidP="002F0B86">
      <w:pPr>
        <w:rPr>
          <w:ins w:id="138" w:author="Pudim PC" w:date="2018-11-21T12:37:00Z"/>
        </w:rPr>
      </w:pPr>
      <w:ins w:id="139" w:author="Pudim PC" w:date="2018-11-21T12:37:00Z">
        <w:r>
          <w:t xml:space="preserve">- </w:t>
        </w:r>
      </w:ins>
      <w:ins w:id="140" w:author="Pudim PC" w:date="2018-11-21T12:35:00Z">
        <w:r>
          <w:t>Máximo de operações de escrita de 4KB por segundo</w:t>
        </w:r>
      </w:ins>
    </w:p>
    <w:p w:rsidR="00857C37" w:rsidRDefault="00857C37" w:rsidP="002F0B86">
      <w:pPr>
        <w:rPr>
          <w:ins w:id="141" w:author="Pudim PC" w:date="2018-11-21T12:35:00Z"/>
        </w:rPr>
      </w:pPr>
      <w:ins w:id="142" w:author="Pudim PC" w:date="2018-11-21T12:38:00Z">
        <w:r>
          <w:lastRenderedPageBreak/>
          <w:t>- Capacidade de armazenamento</w:t>
        </w:r>
      </w:ins>
    </w:p>
    <w:p w:rsidR="00857C37" w:rsidRDefault="00857C37" w:rsidP="002F0B86">
      <w:pPr>
        <w:rPr>
          <w:ins w:id="143" w:author="Pudim PC" w:date="2018-11-21T12:36:00Z"/>
        </w:rPr>
      </w:pPr>
    </w:p>
    <w:p w:rsidR="00857C37" w:rsidRPr="00857C37" w:rsidRDefault="00857C37" w:rsidP="002F0B86">
      <w:pPr>
        <w:rPr>
          <w:ins w:id="144" w:author="Pudim PC" w:date="2018-11-21T12:26:00Z"/>
          <w:u w:val="single"/>
          <w:rPrChange w:id="145" w:author="Pudim PC" w:date="2018-11-21T12:38:00Z">
            <w:rPr>
              <w:ins w:id="146" w:author="Pudim PC" w:date="2018-11-21T12:26:00Z"/>
            </w:rPr>
          </w:rPrChange>
        </w:rPr>
      </w:pPr>
      <w:ins w:id="147" w:author="Pudim PC" w:date="2018-11-21T12:36:00Z">
        <w:r>
          <w:t xml:space="preserve">Os preços variam de R$ 121 a </w:t>
        </w:r>
      </w:ins>
      <w:ins w:id="148" w:author="Pudim PC" w:date="2018-11-21T12:37:00Z">
        <w:r>
          <w:t xml:space="preserve">R$ 34.200, variando de acordo com a velocidade de transferência e </w:t>
        </w:r>
      </w:ins>
      <w:ins w:id="149" w:author="Pudim PC" w:date="2018-11-21T12:38:00Z">
        <w:r>
          <w:t>a capacidade de armazenamento dos produtos</w:t>
        </w:r>
      </w:ins>
    </w:p>
    <w:p w:rsidR="00A82FFF" w:rsidRDefault="00A82FFF" w:rsidP="002F0B86">
      <w:pPr>
        <w:rPr>
          <w:ins w:id="150" w:author="Pudim PC" w:date="2018-11-21T12:24:00Z"/>
        </w:rPr>
      </w:pPr>
    </w:p>
    <w:p w:rsidR="00A82FFF" w:rsidRDefault="00A82FFF" w:rsidP="002F0B86">
      <w:pPr>
        <w:rPr>
          <w:ins w:id="151" w:author="Pudim PC" w:date="2018-11-21T12:24:00Z"/>
        </w:rPr>
      </w:pPr>
    </w:p>
    <w:p w:rsidR="00A82FFF" w:rsidRDefault="00A82FFF" w:rsidP="002F0B86">
      <w:pPr>
        <w:rPr>
          <w:ins w:id="152" w:author="Pudim PC" w:date="2018-11-21T12:23:00Z"/>
        </w:rPr>
      </w:pPr>
      <w:ins w:id="153" w:author="Pudim PC" w:date="2018-11-21T12:24:00Z">
        <w:r w:rsidRPr="00A82FFF">
          <w:t>https://tecnoblog.net/108784/ssd-tudo-sobre/</w:t>
        </w:r>
      </w:ins>
    </w:p>
    <w:p w:rsidR="00A82FFF" w:rsidRPr="00F93124" w:rsidRDefault="00A82FFF" w:rsidP="002F0B86">
      <w:pPr>
        <w:rPr>
          <w:ins w:id="154" w:author="Pudim PC" w:date="2018-11-21T12:22:00Z"/>
          <w:u w:val="single"/>
          <w:rPrChange w:id="155" w:author="Pudim PC" w:date="2018-11-21T11:04:00Z">
            <w:rPr>
              <w:ins w:id="156" w:author="Pudim PC" w:date="2018-11-21T12:22:00Z"/>
            </w:rPr>
          </w:rPrChange>
        </w:rPr>
      </w:pPr>
    </w:p>
    <w:p w:rsidR="002F0B86" w:rsidDel="00A82FFF" w:rsidRDefault="002F0B86" w:rsidP="002F0B86">
      <w:pPr>
        <w:rPr>
          <w:del w:id="157" w:author="Pudim PC" w:date="2018-11-21T12:22:00Z"/>
        </w:rPr>
      </w:pPr>
      <w:del w:id="158" w:author="Pudim PC" w:date="2018-11-21T12:22:00Z">
        <w:r w:rsidDel="00A82FFF">
          <w:delText>26) UART (Universal Asynchronous Receiver/Transmitter)</w:delText>
        </w:r>
      </w:del>
    </w:p>
    <w:p w:rsidR="002F0B86" w:rsidDel="00A82FFF" w:rsidRDefault="002F0B86" w:rsidP="002F0B86">
      <w:pPr>
        <w:rPr>
          <w:del w:id="159" w:author="Pudim PC" w:date="2018-11-21T12:22:00Z"/>
        </w:rPr>
      </w:pPr>
      <w:del w:id="160" w:author="Pudim PC" w:date="2018-11-21T12:22:00Z">
        <w:r w:rsidDel="00A82FFF">
          <w:delText>27) Bloco ou Registro Físico (RF)</w:delText>
        </w:r>
      </w:del>
    </w:p>
    <w:p w:rsidR="009D7CF1" w:rsidRDefault="002F0B86" w:rsidP="002F0B86">
      <w:del w:id="161" w:author="Pudim PC" w:date="2018-11-21T12:22:00Z">
        <w:r w:rsidDel="00A82FFF">
          <w:delText>28) DMA (Direct Memory Access)</w:delText>
        </w:r>
      </w:del>
    </w:p>
    <w:sectPr w:rsidR="009D7C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6530"/>
    <w:multiLevelType w:val="multilevel"/>
    <w:tmpl w:val="579C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dim PC">
    <w15:presenceInfo w15:providerId="Windows Live" w15:userId="f599d5b13c3b4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86"/>
    <w:rsid w:val="002E316E"/>
    <w:rsid w:val="002F0B86"/>
    <w:rsid w:val="004D353A"/>
    <w:rsid w:val="004E6498"/>
    <w:rsid w:val="005D5DB3"/>
    <w:rsid w:val="00857C37"/>
    <w:rsid w:val="00A82FFF"/>
    <w:rsid w:val="00B3449A"/>
    <w:rsid w:val="00D3685B"/>
    <w:rsid w:val="00F42ECC"/>
    <w:rsid w:val="00F71E1E"/>
    <w:rsid w:val="00F93124"/>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EE26"/>
  <w15:chartTrackingRefBased/>
  <w15:docId w15:val="{81470607-5E78-4E34-8AD5-6BA784D7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B344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3449A"/>
    <w:rPr>
      <w:rFonts w:ascii="Times New Roman" w:eastAsia="Times New Roman" w:hAnsi="Times New Roman" w:cs="Times New Roman"/>
      <w:b/>
      <w:bCs/>
      <w:sz w:val="36"/>
      <w:szCs w:val="36"/>
    </w:rPr>
  </w:style>
  <w:style w:type="character" w:styleId="Hyperlink">
    <w:name w:val="Hyperlink"/>
    <w:basedOn w:val="Fontepargpadro"/>
    <w:uiPriority w:val="99"/>
    <w:semiHidden/>
    <w:unhideWhenUsed/>
    <w:rsid w:val="00B3449A"/>
    <w:rPr>
      <w:color w:val="0000FF"/>
      <w:u w:val="single"/>
    </w:rPr>
  </w:style>
  <w:style w:type="paragraph" w:styleId="Textodebalo">
    <w:name w:val="Balloon Text"/>
    <w:basedOn w:val="Normal"/>
    <w:link w:val="TextodebaloChar"/>
    <w:uiPriority w:val="99"/>
    <w:semiHidden/>
    <w:unhideWhenUsed/>
    <w:rsid w:val="00B344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3449A"/>
    <w:rPr>
      <w:rFonts w:ascii="Segoe UI" w:hAnsi="Segoe UI" w:cs="Segoe UI"/>
      <w:sz w:val="18"/>
      <w:szCs w:val="18"/>
    </w:rPr>
  </w:style>
  <w:style w:type="paragraph" w:styleId="NormalWeb">
    <w:name w:val="Normal (Web)"/>
    <w:basedOn w:val="Normal"/>
    <w:uiPriority w:val="99"/>
    <w:semiHidden/>
    <w:unhideWhenUsed/>
    <w:rsid w:val="00F42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8597">
      <w:bodyDiv w:val="1"/>
      <w:marLeft w:val="0"/>
      <w:marRight w:val="0"/>
      <w:marTop w:val="0"/>
      <w:marBottom w:val="0"/>
      <w:divBdr>
        <w:top w:val="none" w:sz="0" w:space="0" w:color="auto"/>
        <w:left w:val="none" w:sz="0" w:space="0" w:color="auto"/>
        <w:bottom w:val="none" w:sz="0" w:space="0" w:color="auto"/>
        <w:right w:val="none" w:sz="0" w:space="0" w:color="auto"/>
      </w:divBdr>
    </w:div>
    <w:div w:id="1296987319">
      <w:bodyDiv w:val="1"/>
      <w:marLeft w:val="0"/>
      <w:marRight w:val="0"/>
      <w:marTop w:val="0"/>
      <w:marBottom w:val="0"/>
      <w:divBdr>
        <w:top w:val="none" w:sz="0" w:space="0" w:color="auto"/>
        <w:left w:val="none" w:sz="0" w:space="0" w:color="auto"/>
        <w:bottom w:val="none" w:sz="0" w:space="0" w:color="auto"/>
        <w:right w:val="none" w:sz="0" w:space="0" w:color="auto"/>
      </w:divBdr>
    </w:div>
    <w:div w:id="20140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884</Words>
  <Characters>4776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Pudim PC</dc:creator>
  <cp:keywords/>
  <dc:description/>
  <cp:lastModifiedBy>Pudim PC</cp:lastModifiedBy>
  <cp:revision>1</cp:revision>
  <dcterms:created xsi:type="dcterms:W3CDTF">2018-11-21T12:42:00Z</dcterms:created>
  <dcterms:modified xsi:type="dcterms:W3CDTF">2018-11-21T14:39:00Z</dcterms:modified>
</cp:coreProperties>
</file>